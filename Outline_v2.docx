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53266" w14:textId="030C0B0F" w:rsidR="002C132D" w:rsidRDefault="00B6400E">
      <w:pPr>
        <w:pStyle w:val="Title"/>
        <w:rPr>
          <w:ins w:id="2" w:author="Taillon, Joshua A. (Fed)" w:date="2018-02-14T16:39:00Z"/>
        </w:rPr>
        <w:pPrChange w:id="3" w:author="Taillon, Joshua A. (Fed)" w:date="2018-02-14T16:39:00Z">
          <w:pPr>
            <w:pStyle w:val="Heading1"/>
          </w:pPr>
        </w:pPrChange>
      </w:pPr>
      <w:ins w:id="4" w:author="Taillon, Joshua A. (Fed)" w:date="2018-02-14T16:39:00Z">
        <w:r>
          <w:t>HyperSpy Tutorial Session</w:t>
        </w:r>
      </w:ins>
    </w:p>
    <w:p w14:paraId="1DFC648C" w14:textId="05CF8354" w:rsidR="00B6400E" w:rsidRPr="00B6400E" w:rsidRDefault="00B6400E">
      <w:pPr>
        <w:pStyle w:val="Heading1"/>
        <w:numPr>
          <w:ilvl w:val="0"/>
          <w:numId w:val="0"/>
        </w:numPr>
        <w:rPr>
          <w:ins w:id="5" w:author="Taillon, Joshua A. (Fed)" w:date="2018-02-14T16:39:00Z"/>
          <w:rStyle w:val="Emphasis"/>
          <w:rPrChange w:id="6" w:author="Taillon, Joshua A. (Fed)" w:date="2018-02-14T16:40:00Z">
            <w:rPr>
              <w:ins w:id="7" w:author="Taillon, Joshua A. (Fed)" w:date="2018-02-14T16:39:00Z"/>
            </w:rPr>
          </w:rPrChange>
        </w:rPr>
        <w:pPrChange w:id="8" w:author="Taillon, Joshua A. (Fed)" w:date="2018-02-14T16:39:00Z">
          <w:pPr>
            <w:pStyle w:val="Heading1"/>
          </w:pPr>
        </w:pPrChange>
      </w:pPr>
      <w:ins w:id="9" w:author="Taillon, Joshua A. (Fed)" w:date="2018-02-14T16:39:00Z">
        <w:r w:rsidRPr="00B6400E">
          <w:rPr>
            <w:rStyle w:val="Emphasis"/>
            <w:rPrChange w:id="10" w:author="Taillon, Joshua A. (Fed)" w:date="2018-02-14T16:40:00Z">
              <w:rPr>
                <w:rStyle w:val="SubtleEmphasis"/>
              </w:rPr>
            </w:rPrChange>
          </w:rPr>
          <w:t>A. Herzing and J. Taillon</w:t>
        </w:r>
      </w:ins>
    </w:p>
    <w:p w14:paraId="75959FEC" w14:textId="18C378C2" w:rsidR="00EB5C95" w:rsidRPr="00EB5C95" w:rsidRDefault="00EB5C95" w:rsidP="00B6400E">
      <w:pPr>
        <w:pStyle w:val="Heading1"/>
      </w:pPr>
      <w:r w:rsidRPr="00EB5C95">
        <w:t>Intro</w:t>
      </w:r>
    </w:p>
    <w:p w14:paraId="1AF03F60" w14:textId="12E802F5" w:rsidR="00FC6C5E" w:rsidRDefault="00FC6C5E" w:rsidP="00EB5C95">
      <w:pPr>
        <w:pStyle w:val="Heading2"/>
        <w:rPr>
          <w:ins w:id="11" w:author="Taillon, Joshua A. (Fed)" w:date="2018-02-14T16:05:00Z"/>
          <w:sz w:val="24"/>
        </w:rPr>
      </w:pPr>
      <w:r>
        <w:rPr>
          <w:sz w:val="24"/>
        </w:rPr>
        <w:t>Brief development history</w:t>
      </w:r>
    </w:p>
    <w:p w14:paraId="69C62228" w14:textId="66FE47FC" w:rsidR="00226250" w:rsidRDefault="00226250">
      <w:pPr>
        <w:pStyle w:val="Heading3"/>
        <w:rPr>
          <w:ins w:id="12" w:author="Taillon, Joshua A. (Fed)" w:date="2018-02-14T16:05:00Z"/>
        </w:rPr>
        <w:pPrChange w:id="13" w:author="Taillon, Joshua A. (Fed)" w:date="2018-02-14T16:05:00Z">
          <w:pPr>
            <w:pStyle w:val="Heading2"/>
          </w:pPr>
        </w:pPrChange>
      </w:pPr>
      <w:proofErr w:type="spellStart"/>
      <w:ins w:id="14" w:author="Taillon, Joshua A. (Fed)" w:date="2018-02-14T16:05:00Z">
        <w:r>
          <w:t>EELSLab</w:t>
        </w:r>
        <w:proofErr w:type="spellEnd"/>
        <w:r>
          <w:t xml:space="preserve"> -&gt; </w:t>
        </w:r>
      </w:ins>
      <w:ins w:id="15" w:author="Taillon, Joshua A. (Fed)" w:date="2018-02-14T16:06:00Z">
        <w:r>
          <w:t>Francisco’s t</w:t>
        </w:r>
      </w:ins>
      <w:ins w:id="16" w:author="Taillon, Joshua A. (Fed)" w:date="2018-02-14T16:05:00Z">
        <w:r>
          <w:t>hesis project</w:t>
        </w:r>
      </w:ins>
      <w:ins w:id="17" w:author="Taillon, Joshua A. (Fed)" w:date="2018-02-14T16:17:00Z">
        <w:r>
          <w:t xml:space="preserve"> 2007 - 2012</w:t>
        </w:r>
      </w:ins>
    </w:p>
    <w:p w14:paraId="2AB71757" w14:textId="2F8FA93B" w:rsidR="00226250" w:rsidRPr="00226250" w:rsidRDefault="00226250">
      <w:pPr>
        <w:pStyle w:val="Heading3"/>
        <w:pPrChange w:id="18" w:author="Taillon, Joshua A. (Fed)" w:date="2018-02-14T16:05:00Z">
          <w:pPr>
            <w:pStyle w:val="Heading2"/>
          </w:pPr>
        </w:pPrChange>
      </w:pPr>
      <w:ins w:id="19" w:author="Taillon, Joshua A. (Fed)" w:date="2018-02-14T16:17:00Z">
        <w:r>
          <w:t xml:space="preserve">HyperSpy -&gt; open source project 2012 – present </w:t>
        </w:r>
      </w:ins>
    </w:p>
    <w:p w14:paraId="0825128E" w14:textId="22330915" w:rsidR="00EB5C95" w:rsidRPr="00EB5C95" w:rsidRDefault="00EB5C95" w:rsidP="00EB5C95">
      <w:pPr>
        <w:pStyle w:val="Heading2"/>
        <w:rPr>
          <w:sz w:val="24"/>
        </w:rPr>
      </w:pPr>
      <w:r w:rsidRPr="00EB5C95">
        <w:rPr>
          <w:sz w:val="24"/>
        </w:rPr>
        <w:t>Background motivation for Andy and Josh</w:t>
      </w:r>
    </w:p>
    <w:p w14:paraId="114581C5" w14:textId="5BA64FE1" w:rsidR="00EB5C95" w:rsidRDefault="00EB5C95" w:rsidP="00EB5C95">
      <w:pPr>
        <w:pStyle w:val="Heading2"/>
        <w:rPr>
          <w:ins w:id="20" w:author="Taillon, Joshua A. (Fed)" w:date="2018-02-14T16:24:00Z"/>
          <w:sz w:val="24"/>
        </w:rPr>
      </w:pPr>
      <w:r w:rsidRPr="00EB5C95">
        <w:rPr>
          <w:sz w:val="24"/>
        </w:rPr>
        <w:t>Overall philosophy</w:t>
      </w:r>
    </w:p>
    <w:p w14:paraId="165348B4" w14:textId="73AA3636" w:rsidR="00FE494D" w:rsidRPr="00FE494D" w:rsidRDefault="00FE494D">
      <w:pPr>
        <w:pStyle w:val="Heading3"/>
        <w:rPr>
          <w:ins w:id="21" w:author="Taillon, Joshua A. (Fed)" w:date="2018-02-14T15:56:00Z"/>
        </w:rPr>
        <w:pPrChange w:id="22" w:author="Taillon, Joshua A. (Fed)" w:date="2018-02-14T16:24:00Z">
          <w:pPr>
            <w:pStyle w:val="Heading2"/>
          </w:pPr>
        </w:pPrChange>
      </w:pPr>
      <w:ins w:id="23" w:author="Taillon, Joshua A. (Fed)" w:date="2018-02-14T16:24:00Z">
        <w:r>
          <w:t>Python library (explain how this enables/requires Numpy and SciPy libraries)</w:t>
        </w:r>
      </w:ins>
    </w:p>
    <w:p w14:paraId="63BB1B7D" w14:textId="27288699" w:rsidR="00306D21" w:rsidRDefault="00306D21">
      <w:pPr>
        <w:pStyle w:val="Heading3"/>
        <w:rPr>
          <w:ins w:id="24" w:author="Taillon, Joshua A. (Fed)" w:date="2018-02-14T15:56:00Z"/>
        </w:rPr>
        <w:pPrChange w:id="25" w:author="Taillon, Joshua A. (Fed)" w:date="2018-02-14T15:56:00Z">
          <w:pPr>
            <w:pStyle w:val="Heading2"/>
          </w:pPr>
        </w:pPrChange>
      </w:pPr>
      <w:ins w:id="26" w:author="Taillon, Joshua A. (Fed)" w:date="2018-02-14T15:56:00Z">
        <w:r>
          <w:t>Open data architecture</w:t>
        </w:r>
      </w:ins>
    </w:p>
    <w:p w14:paraId="58C09D9B" w14:textId="7093B35D" w:rsidR="00306D21" w:rsidRDefault="00306D21">
      <w:pPr>
        <w:pStyle w:val="Heading3"/>
        <w:rPr>
          <w:ins w:id="27" w:author="Taillon, Joshua A. (Fed)" w:date="2018-02-14T16:00:00Z"/>
        </w:rPr>
        <w:pPrChange w:id="28" w:author="Taillon, Joshua A. (Fed)" w:date="2018-02-14T15:56:00Z">
          <w:pPr>
            <w:pStyle w:val="Heading2"/>
          </w:pPr>
        </w:pPrChange>
      </w:pPr>
      <w:ins w:id="29" w:author="Taillon, Joshua A. (Fed)" w:date="2018-02-14T15:56:00Z">
        <w:r>
          <w:t>Reproducible data</w:t>
        </w:r>
      </w:ins>
      <w:ins w:id="30" w:author="Taillon, Joshua A. (Fed)" w:date="2018-02-14T15:57:00Z">
        <w:r>
          <w:t xml:space="preserve"> analysis</w:t>
        </w:r>
      </w:ins>
    </w:p>
    <w:p w14:paraId="6D54F39E" w14:textId="4B137918" w:rsidR="00226250" w:rsidRPr="00226250" w:rsidRDefault="00226250">
      <w:pPr>
        <w:pStyle w:val="Heading3"/>
        <w:pPrChange w:id="31" w:author="Taillon, Joshua A. (Fed)" w:date="2018-02-14T16:00:00Z">
          <w:pPr>
            <w:pStyle w:val="Heading2"/>
          </w:pPr>
        </w:pPrChange>
      </w:pPr>
      <w:ins w:id="32" w:author="Taillon, Joshua A. (Fed)" w:date="2018-02-14T16:00:00Z">
        <w:r>
          <w:t>Open source development (add your own features)</w:t>
        </w:r>
      </w:ins>
    </w:p>
    <w:p w14:paraId="5B7CA33F" w14:textId="3068034E" w:rsidR="00EB5C95" w:rsidRDefault="00EB5C95" w:rsidP="00EB5C95">
      <w:pPr>
        <w:pStyle w:val="Heading1"/>
        <w:rPr>
          <w:sz w:val="28"/>
        </w:rPr>
      </w:pPr>
      <w:r w:rsidRPr="00EB5C95">
        <w:rPr>
          <w:sz w:val="28"/>
        </w:rPr>
        <w:t>Working with HyperSpy</w:t>
      </w:r>
    </w:p>
    <w:p w14:paraId="385C474A" w14:textId="77777777" w:rsidR="00FC6C5E" w:rsidRPr="00EB5C95" w:rsidRDefault="00FC6C5E" w:rsidP="00FC6C5E">
      <w:pPr>
        <w:pStyle w:val="Heading2"/>
        <w:rPr>
          <w:sz w:val="24"/>
        </w:rPr>
      </w:pPr>
      <w:r w:rsidRPr="00EB5C95">
        <w:rPr>
          <w:sz w:val="24"/>
        </w:rPr>
        <w:t>Requirements and installation</w:t>
      </w:r>
    </w:p>
    <w:p w14:paraId="143E9706" w14:textId="77777777" w:rsidR="00FC6C5E" w:rsidRDefault="00FC6C5E" w:rsidP="00EB5C95">
      <w:pPr>
        <w:pStyle w:val="Heading2"/>
        <w:rPr>
          <w:sz w:val="24"/>
        </w:rPr>
      </w:pPr>
      <w:r>
        <w:rPr>
          <w:sz w:val="24"/>
        </w:rPr>
        <w:t>Ways of interacting</w:t>
      </w:r>
    </w:p>
    <w:p w14:paraId="578F8BFD" w14:textId="49170C45" w:rsidR="00EB5C95" w:rsidRPr="00EB5C95" w:rsidRDefault="00EB5C95" w:rsidP="00FC6C5E">
      <w:pPr>
        <w:pStyle w:val="Heading3"/>
      </w:pPr>
      <w:r w:rsidRPr="00EB5C95">
        <w:t>Command Line</w:t>
      </w:r>
    </w:p>
    <w:p w14:paraId="38FA5C86" w14:textId="77777777" w:rsidR="00EB5C95" w:rsidRPr="00EB5C95" w:rsidRDefault="00EB5C95" w:rsidP="00FC6C5E">
      <w:pPr>
        <w:pStyle w:val="Heading3"/>
      </w:pPr>
      <w:r w:rsidRPr="00EB5C95">
        <w:t>Jupyter Notebook</w:t>
      </w:r>
    </w:p>
    <w:p w14:paraId="77BC64EE" w14:textId="77777777" w:rsidR="00EB5C95" w:rsidRPr="00EB5C95" w:rsidRDefault="00EB5C95" w:rsidP="00FC6C5E">
      <w:pPr>
        <w:pStyle w:val="Heading3"/>
      </w:pPr>
      <w:commentRangeStart w:id="33"/>
      <w:r w:rsidRPr="00EB5C95">
        <w:t>Spyder</w:t>
      </w:r>
      <w:commentRangeEnd w:id="33"/>
      <w:r w:rsidR="00226250">
        <w:rPr>
          <w:rStyle w:val="CommentReference"/>
          <w:rFonts w:asciiTheme="minorHAnsi" w:eastAsiaTheme="minorHAnsi" w:hAnsiTheme="minorHAnsi" w:cstheme="minorBidi"/>
          <w:color w:val="auto"/>
        </w:rPr>
        <w:commentReference w:id="33"/>
      </w:r>
    </w:p>
    <w:p w14:paraId="69B73ADA" w14:textId="77777777" w:rsidR="00226250" w:rsidRDefault="00EB5C95" w:rsidP="00FC6C5E">
      <w:pPr>
        <w:pStyle w:val="Heading3"/>
        <w:rPr>
          <w:ins w:id="34" w:author="Taillon, Joshua A. (Fed)" w:date="2018-02-14T16:03:00Z"/>
        </w:rPr>
      </w:pPr>
      <w:commentRangeStart w:id="35"/>
      <w:commentRangeStart w:id="36"/>
      <w:proofErr w:type="spellStart"/>
      <w:r w:rsidRPr="00EB5C95">
        <w:t>HyperSpyUI</w:t>
      </w:r>
      <w:commentRangeEnd w:id="35"/>
      <w:proofErr w:type="spellEnd"/>
      <w:r w:rsidRPr="00EB5C95">
        <w:rPr>
          <w:rStyle w:val="CommentReference"/>
          <w:rFonts w:asciiTheme="minorHAnsi" w:eastAsiaTheme="minorHAnsi" w:hAnsiTheme="minorHAnsi" w:cstheme="minorBidi"/>
          <w:color w:val="auto"/>
          <w:sz w:val="14"/>
        </w:rPr>
        <w:commentReference w:id="35"/>
      </w:r>
      <w:commentRangeEnd w:id="36"/>
    </w:p>
    <w:p w14:paraId="2C21B9A7" w14:textId="77777777" w:rsidR="00226250" w:rsidRDefault="00226250">
      <w:pPr>
        <w:pStyle w:val="Heading2"/>
        <w:rPr>
          <w:ins w:id="37" w:author="Taillon, Joshua A. (Fed)" w:date="2018-02-14T16:03:00Z"/>
        </w:rPr>
        <w:pPrChange w:id="38" w:author="Taillon, Joshua A. (Fed)" w:date="2018-02-14T16:03:00Z">
          <w:pPr>
            <w:pStyle w:val="Heading3"/>
          </w:pPr>
        </w:pPrChange>
      </w:pPr>
      <w:ins w:id="39" w:author="Taillon, Joshua A. (Fed)" w:date="2018-02-14T16:03:00Z">
        <w:r>
          <w:t>Where to get help?</w:t>
        </w:r>
      </w:ins>
    </w:p>
    <w:p w14:paraId="53D16E03" w14:textId="77777777" w:rsidR="00226250" w:rsidRDefault="00226250" w:rsidP="00226250">
      <w:pPr>
        <w:pStyle w:val="Heading3"/>
        <w:rPr>
          <w:ins w:id="40" w:author="Taillon, Joshua A. (Fed)" w:date="2018-02-14T16:03:00Z"/>
        </w:rPr>
      </w:pPr>
      <w:ins w:id="41" w:author="Taillon, Joshua A. (Fed)" w:date="2018-02-14T16:03:00Z">
        <w:r>
          <w:t>User guide</w:t>
        </w:r>
      </w:ins>
    </w:p>
    <w:p w14:paraId="0CCFA6D1" w14:textId="77777777" w:rsidR="00226250" w:rsidRDefault="00226250" w:rsidP="00226250">
      <w:pPr>
        <w:pStyle w:val="Heading3"/>
        <w:rPr>
          <w:ins w:id="42" w:author="Taillon, Joshua A. (Fed)" w:date="2018-02-14T16:03:00Z"/>
        </w:rPr>
      </w:pPr>
      <w:ins w:id="43" w:author="Taillon, Joshua A. (Fed)" w:date="2018-02-14T16:03:00Z">
        <w:r>
          <w:t>Tutorials/demos</w:t>
        </w:r>
      </w:ins>
    </w:p>
    <w:p w14:paraId="11790004" w14:textId="5F9EED63" w:rsidR="00EB5C95" w:rsidRDefault="00226250" w:rsidP="00226250">
      <w:pPr>
        <w:pStyle w:val="Heading3"/>
        <w:rPr>
          <w:ins w:id="44" w:author="Taillon, Joshua A. (Fed)" w:date="2018-02-14T16:06:00Z"/>
        </w:rPr>
      </w:pPr>
      <w:ins w:id="45" w:author="Taillon, Joshua A. (Fed)" w:date="2018-02-14T16:04:00Z">
        <w:r>
          <w:t>Documentation</w:t>
        </w:r>
      </w:ins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36"/>
      </w:r>
    </w:p>
    <w:p w14:paraId="6F05CB20" w14:textId="4D69C0ED" w:rsidR="00226250" w:rsidRPr="00226250" w:rsidRDefault="00226250" w:rsidP="00226250">
      <w:pPr>
        <w:pStyle w:val="Heading3"/>
        <w:rPr>
          <w:ins w:id="46" w:author="Taillon, Joshua A. (Fed)" w:date="2018-02-14T16:04:00Z"/>
        </w:rPr>
      </w:pPr>
      <w:proofErr w:type="spellStart"/>
      <w:ins w:id="47" w:author="Taillon, Joshua A. (Fed)" w:date="2018-02-14T16:06:00Z">
        <w:r>
          <w:t>Github</w:t>
        </w:r>
        <w:proofErr w:type="spellEnd"/>
        <w:r>
          <w:t xml:space="preserve"> </w:t>
        </w:r>
      </w:ins>
      <w:ins w:id="48" w:author="Taillon, Joshua A. (Fed)" w:date="2018-02-14T16:07:00Z">
        <w:r>
          <w:t>issue tracker</w:t>
        </w:r>
      </w:ins>
    </w:p>
    <w:p w14:paraId="1FB5E94C" w14:textId="2EB32838" w:rsidR="00226250" w:rsidRPr="00226250" w:rsidRDefault="00226250" w:rsidP="00226250">
      <w:pPr>
        <w:pStyle w:val="Heading3"/>
      </w:pPr>
      <w:ins w:id="49" w:author="Taillon, Joshua A. (Fed)" w:date="2018-02-14T16:04:00Z">
        <w:r>
          <w:t>User group list/gitter chat</w:t>
        </w:r>
      </w:ins>
    </w:p>
    <w:p w14:paraId="6A024F2D" w14:textId="77777777" w:rsidR="00EB5C95" w:rsidRPr="00EB5C95" w:rsidRDefault="00EB5C95" w:rsidP="00EB5C95">
      <w:pPr>
        <w:pStyle w:val="Heading1"/>
        <w:rPr>
          <w:sz w:val="28"/>
        </w:rPr>
      </w:pPr>
      <w:r w:rsidRPr="00EB5C95">
        <w:rPr>
          <w:sz w:val="28"/>
        </w:rPr>
        <w:t>The Signal Class</w:t>
      </w:r>
    </w:p>
    <w:p w14:paraId="75A45440" w14:textId="77777777" w:rsidR="00EB5C95" w:rsidRPr="00EB5C95" w:rsidRDefault="00EB5C95" w:rsidP="00EB5C95">
      <w:pPr>
        <w:pStyle w:val="Heading2"/>
        <w:rPr>
          <w:sz w:val="24"/>
        </w:rPr>
      </w:pPr>
      <w:r w:rsidRPr="00EB5C95">
        <w:rPr>
          <w:sz w:val="24"/>
        </w:rPr>
        <w:t>Structure</w:t>
      </w:r>
    </w:p>
    <w:p w14:paraId="3C411276" w14:textId="77777777" w:rsidR="00EB5C95" w:rsidRPr="00EB5C95" w:rsidRDefault="00EB5C95" w:rsidP="00EB5C95">
      <w:pPr>
        <w:pStyle w:val="Heading2"/>
        <w:rPr>
          <w:sz w:val="24"/>
        </w:rPr>
      </w:pPr>
      <w:r w:rsidRPr="00EB5C95">
        <w:rPr>
          <w:sz w:val="24"/>
        </w:rPr>
        <w:t>Flexibility</w:t>
      </w:r>
    </w:p>
    <w:p w14:paraId="276E1269" w14:textId="77777777" w:rsidR="00EB5C95" w:rsidRPr="00EB5C95" w:rsidRDefault="00EB5C95" w:rsidP="00EB5C95">
      <w:pPr>
        <w:pStyle w:val="Heading1"/>
        <w:rPr>
          <w:sz w:val="28"/>
        </w:rPr>
      </w:pPr>
      <w:r w:rsidRPr="00EB5C95">
        <w:rPr>
          <w:sz w:val="28"/>
        </w:rPr>
        <w:t>Data I/O</w:t>
      </w:r>
    </w:p>
    <w:p w14:paraId="44C4FBF1" w14:textId="2F3F2A25" w:rsidR="00EB5C95" w:rsidRDefault="00EB5C95" w:rsidP="00EB5C95">
      <w:pPr>
        <w:pStyle w:val="Heading2"/>
        <w:rPr>
          <w:ins w:id="50" w:author="Taillon, Joshua A. (Fed)" w:date="2018-02-14T16:23:00Z"/>
          <w:sz w:val="24"/>
        </w:rPr>
      </w:pPr>
      <w:r w:rsidRPr="00EB5C95">
        <w:rPr>
          <w:sz w:val="24"/>
        </w:rPr>
        <w:t>Available data readers</w:t>
      </w:r>
    </w:p>
    <w:p w14:paraId="25408CAF" w14:textId="57C555C8" w:rsidR="00FE494D" w:rsidRPr="00FE494D" w:rsidRDefault="00FE494D">
      <w:pPr>
        <w:pStyle w:val="Heading3"/>
        <w:rPr>
          <w:ins w:id="51" w:author="Taillon, Joshua A. (Fed)" w:date="2018-02-14T16:19:00Z"/>
        </w:rPr>
        <w:pPrChange w:id="52" w:author="Taillon, Joshua A. (Fed)" w:date="2018-02-14T16:23:00Z">
          <w:pPr>
            <w:pStyle w:val="Heading2"/>
          </w:pPr>
        </w:pPrChange>
      </w:pPr>
      <w:ins w:id="53" w:author="Taillon, Joshua A. (Fed)" w:date="2018-02-14T16:23:00Z">
        <w:r>
          <w:t xml:space="preserve">Generic python data (maybe show </w:t>
        </w:r>
      </w:ins>
      <w:ins w:id="54" w:author="Taillon, Joshua A. (Fed)" w:date="2018-02-14T16:24:00Z">
        <w:r>
          <w:t>scipy.io.loadmat for Matlab data)</w:t>
        </w:r>
      </w:ins>
    </w:p>
    <w:p w14:paraId="24001B17" w14:textId="59DAE3F7" w:rsidR="00FE494D" w:rsidRDefault="00FE494D">
      <w:pPr>
        <w:pStyle w:val="Heading3"/>
        <w:rPr>
          <w:ins w:id="55" w:author="Taillon, Joshua A. (Fed)" w:date="2018-02-14T16:19:00Z"/>
        </w:rPr>
        <w:pPrChange w:id="56" w:author="Taillon, Joshua A. (Fed)" w:date="2018-02-14T16:19:00Z">
          <w:pPr>
            <w:pStyle w:val="Heading2"/>
          </w:pPr>
        </w:pPrChange>
      </w:pPr>
      <w:ins w:id="57" w:author="Taillon, Joshua A. (Fed)" w:date="2018-02-14T16:19:00Z">
        <w:r>
          <w:lastRenderedPageBreak/>
          <w:t>Gatan dm3 and dm4</w:t>
        </w:r>
      </w:ins>
    </w:p>
    <w:p w14:paraId="3D685B17" w14:textId="2BB5020F" w:rsidR="00FE494D" w:rsidRDefault="00FE494D">
      <w:pPr>
        <w:pStyle w:val="Heading3"/>
        <w:rPr>
          <w:ins w:id="58" w:author="Taillon, Joshua A. (Fed)" w:date="2018-02-14T16:19:00Z"/>
        </w:rPr>
        <w:pPrChange w:id="59" w:author="Taillon, Joshua A. (Fed)" w:date="2018-02-14T16:19:00Z">
          <w:pPr>
            <w:pStyle w:val="Heading2"/>
          </w:pPr>
        </w:pPrChange>
      </w:pPr>
      <w:ins w:id="60" w:author="Taillon, Joshua A. (Fed)" w:date="2018-02-14T16:19:00Z">
        <w:r>
          <w:t>EDAX .spd and .spc</w:t>
        </w:r>
      </w:ins>
    </w:p>
    <w:p w14:paraId="5A1CB0D2" w14:textId="6D0CC532" w:rsidR="00FE494D" w:rsidRDefault="00FE494D">
      <w:pPr>
        <w:pStyle w:val="Heading3"/>
        <w:rPr>
          <w:ins w:id="61" w:author="Taillon, Joshua A. (Fed)" w:date="2018-02-14T16:19:00Z"/>
        </w:rPr>
        <w:pPrChange w:id="62" w:author="Taillon, Joshua A. (Fed)" w:date="2018-02-14T16:19:00Z">
          <w:pPr>
            <w:pStyle w:val="Heading2"/>
          </w:pPr>
        </w:pPrChange>
      </w:pPr>
      <w:ins w:id="63" w:author="Taillon, Joshua A. (Fed)" w:date="2018-02-14T16:19:00Z">
        <w:r>
          <w:t>FEI .emi and .ser</w:t>
        </w:r>
      </w:ins>
    </w:p>
    <w:p w14:paraId="1DF5FAEA" w14:textId="328C0EAE" w:rsidR="00FE494D" w:rsidRDefault="00FE494D">
      <w:pPr>
        <w:pStyle w:val="Heading3"/>
        <w:rPr>
          <w:ins w:id="64" w:author="Taillon, Joshua A. (Fed)" w:date="2018-02-14T16:19:00Z"/>
        </w:rPr>
        <w:pPrChange w:id="65" w:author="Taillon, Joshua A. (Fed)" w:date="2018-02-14T16:19:00Z">
          <w:pPr>
            <w:pStyle w:val="Heading2"/>
          </w:pPr>
        </w:pPrChange>
      </w:pPr>
      <w:ins w:id="66" w:author="Taillon, Joshua A. (Fed)" w:date="2018-02-14T16:19:00Z">
        <w:r>
          <w:t>Lispix .raw/.rpl</w:t>
        </w:r>
      </w:ins>
    </w:p>
    <w:p w14:paraId="421BED19" w14:textId="0AD07A1D" w:rsidR="00FE494D" w:rsidRDefault="00FE494D">
      <w:pPr>
        <w:pStyle w:val="Heading3"/>
        <w:rPr>
          <w:ins w:id="67" w:author="Taillon, Joshua A. (Fed)" w:date="2018-04-02T16:36:00Z"/>
        </w:rPr>
        <w:pPrChange w:id="68" w:author="Taillon, Joshua A. (Fed)" w:date="2018-02-14T16:20:00Z">
          <w:pPr>
            <w:pStyle w:val="Heading2"/>
          </w:pPr>
        </w:pPrChange>
      </w:pPr>
      <w:proofErr w:type="gramStart"/>
      <w:ins w:id="69" w:author="Taillon, Joshua A. (Fed)" w:date="2018-02-14T16:20:00Z">
        <w:r>
          <w:t>Bruker .bcf</w:t>
        </w:r>
      </w:ins>
      <w:proofErr w:type="gramEnd"/>
    </w:p>
    <w:p w14:paraId="7AE958D6" w14:textId="1D608B51" w:rsidR="00C51280" w:rsidRPr="00C51280" w:rsidRDefault="00C51280" w:rsidP="00C51280">
      <w:pPr>
        <w:pStyle w:val="Heading3"/>
        <w:rPr>
          <w:rPrChange w:id="70" w:author="Taillon, Joshua A. (Fed)" w:date="2018-04-02T16:36:00Z">
            <w:rPr/>
          </w:rPrChange>
        </w:rPr>
        <w:pPrChange w:id="71" w:author="Taillon, Joshua A. (Fed)" w:date="2018-04-02T16:37:00Z">
          <w:pPr>
            <w:pStyle w:val="Heading2"/>
          </w:pPr>
        </w:pPrChange>
      </w:pPr>
      <w:proofErr w:type="gramStart"/>
      <w:ins w:id="72" w:author="Taillon, Joshua A. (Fed)" w:date="2018-04-02T16:37:00Z">
        <w:r>
          <w:t>.</w:t>
        </w:r>
        <w:proofErr w:type="spellStart"/>
        <w:r>
          <w:t>mrc</w:t>
        </w:r>
        <w:proofErr w:type="spellEnd"/>
        <w:proofErr w:type="gramEnd"/>
        <w:r>
          <w:t xml:space="preserve"> for Tomography</w:t>
        </w:r>
      </w:ins>
    </w:p>
    <w:p w14:paraId="5402366C" w14:textId="77777777" w:rsidR="00EB5C95" w:rsidRPr="00EB5C95" w:rsidRDefault="00EB5C95" w:rsidP="00EB5C95">
      <w:pPr>
        <w:pStyle w:val="Heading2"/>
        <w:rPr>
          <w:sz w:val="24"/>
        </w:rPr>
      </w:pPr>
      <w:r w:rsidRPr="00EB5C95">
        <w:rPr>
          <w:sz w:val="24"/>
        </w:rPr>
        <w:t>Lazy signals</w:t>
      </w:r>
    </w:p>
    <w:p w14:paraId="73EEC052" w14:textId="1B367593" w:rsidR="00EB5C95" w:rsidRDefault="00EB5C95" w:rsidP="00EB5C95">
      <w:pPr>
        <w:pStyle w:val="Heading2"/>
        <w:rPr>
          <w:ins w:id="73" w:author="Taillon, Joshua A. (Fed)" w:date="2018-02-14T16:00:00Z"/>
          <w:sz w:val="24"/>
        </w:rPr>
      </w:pPr>
      <w:r w:rsidRPr="00EB5C95">
        <w:rPr>
          <w:sz w:val="24"/>
        </w:rPr>
        <w:t>Output formats</w:t>
      </w:r>
    </w:p>
    <w:p w14:paraId="13493703" w14:textId="04D8E61E" w:rsidR="00226250" w:rsidRDefault="00226250">
      <w:pPr>
        <w:pStyle w:val="Heading3"/>
        <w:rPr>
          <w:ins w:id="74" w:author="Taillon, Joshua A. (Fed)" w:date="2018-02-14T16:00:00Z"/>
        </w:rPr>
        <w:pPrChange w:id="75" w:author="Taillon, Joshua A. (Fed)" w:date="2018-02-14T16:00:00Z">
          <w:pPr>
            <w:pStyle w:val="Heading2"/>
          </w:pPr>
        </w:pPrChange>
      </w:pPr>
      <w:ins w:id="76" w:author="Taillon, Joshua A. (Fed)" w:date="2018-02-14T16:00:00Z">
        <w:r>
          <w:t>Intro to HDF5 format</w:t>
        </w:r>
      </w:ins>
    </w:p>
    <w:p w14:paraId="1000B703" w14:textId="089B3B6B" w:rsidR="00226250" w:rsidRPr="00226250" w:rsidRDefault="00226250">
      <w:pPr>
        <w:pStyle w:val="Heading3"/>
        <w:pPrChange w:id="77" w:author="Taillon, Joshua A. (Fed)" w:date="2018-02-14T16:00:00Z">
          <w:pPr>
            <w:pStyle w:val="Heading2"/>
          </w:pPr>
        </w:pPrChange>
      </w:pPr>
      <w:ins w:id="78" w:author="Taillon, Joshua A. (Fed)" w:date="2018-02-14T16:00:00Z">
        <w:r>
          <w:t>Mention som</w:t>
        </w:r>
        <w:r w:rsidR="00FE494D">
          <w:t>e interchange formats (</w:t>
        </w:r>
      </w:ins>
      <w:ins w:id="79" w:author="Taillon, Joshua A. (Fed)" w:date="2018-02-14T16:32:00Z">
        <w:r w:rsidR="002C132D">
          <w:t>.</w:t>
        </w:r>
      </w:ins>
      <w:ins w:id="80" w:author="Taillon, Joshua A. (Fed)" w:date="2018-02-14T16:00:00Z">
        <w:r w:rsidR="00FE494D">
          <w:t xml:space="preserve">rpl and </w:t>
        </w:r>
      </w:ins>
      <w:ins w:id="81" w:author="Taillon, Joshua A. (Fed)" w:date="2018-02-14T16:32:00Z">
        <w:r w:rsidR="002C132D">
          <w:t>.</w:t>
        </w:r>
      </w:ins>
      <w:ins w:id="82" w:author="Taillon, Joshua A. (Fed)" w:date="2018-02-14T16:00:00Z">
        <w:r w:rsidR="00FE494D">
          <w:t>msa</w:t>
        </w:r>
      </w:ins>
      <w:ins w:id="83" w:author="Taillon, Joshua A. (Fed)" w:date="2018-02-14T16:19:00Z">
        <w:r w:rsidR="00FE494D">
          <w:t>, primarily)</w:t>
        </w:r>
      </w:ins>
    </w:p>
    <w:p w14:paraId="295509FE" w14:textId="77777777" w:rsidR="00EB5C95" w:rsidRPr="00EB5C95" w:rsidRDefault="00EB5C95" w:rsidP="00EB5C95">
      <w:pPr>
        <w:pStyle w:val="Heading1"/>
        <w:rPr>
          <w:sz w:val="28"/>
        </w:rPr>
      </w:pPr>
      <w:r w:rsidRPr="00EB5C95">
        <w:rPr>
          <w:sz w:val="28"/>
        </w:rPr>
        <w:t>XEDS Processing</w:t>
      </w:r>
    </w:p>
    <w:p w14:paraId="3E6D2705" w14:textId="77777777" w:rsidR="00EB5C95" w:rsidRPr="00EB5C95" w:rsidRDefault="00EB5C95" w:rsidP="00EB5C95">
      <w:pPr>
        <w:pStyle w:val="Heading2"/>
        <w:rPr>
          <w:sz w:val="24"/>
        </w:rPr>
      </w:pPr>
      <w:commentRangeStart w:id="84"/>
      <w:r w:rsidRPr="00EB5C95">
        <w:rPr>
          <w:sz w:val="24"/>
        </w:rPr>
        <w:t>Separate demos for SEM-based and TEM-based data</w:t>
      </w:r>
      <w:commentRangeEnd w:id="84"/>
      <w:r w:rsidR="00EB2C24">
        <w:rPr>
          <w:rStyle w:val="CommentReference"/>
          <w:rFonts w:asciiTheme="minorHAnsi" w:eastAsiaTheme="minorHAnsi" w:hAnsiTheme="minorHAnsi" w:cstheme="minorBidi"/>
          <w:color w:val="auto"/>
        </w:rPr>
        <w:commentReference w:id="84"/>
      </w:r>
    </w:p>
    <w:p w14:paraId="7C7ECB2C" w14:textId="7C3433C7" w:rsidR="00EB5C95" w:rsidRDefault="00EB5C95" w:rsidP="00EB5C95">
      <w:pPr>
        <w:pStyle w:val="Heading2"/>
        <w:rPr>
          <w:ins w:id="85" w:author="Taillon, Joshua A. (Fed)" w:date="2018-02-14T16:33:00Z"/>
          <w:sz w:val="24"/>
        </w:rPr>
      </w:pPr>
      <w:r w:rsidRPr="00EB5C95">
        <w:rPr>
          <w:sz w:val="24"/>
        </w:rPr>
        <w:t>Basic processing (background removal, map extraction, etc.)</w:t>
      </w:r>
    </w:p>
    <w:p w14:paraId="79B363E8" w14:textId="2CAA6EC1" w:rsidR="002C132D" w:rsidRPr="002C132D" w:rsidRDefault="002C132D" w:rsidP="002C132D">
      <w:pPr>
        <w:pStyle w:val="Heading2"/>
        <w:rPr>
          <w:sz w:val="24"/>
        </w:rPr>
      </w:pPr>
      <w:commentRangeStart w:id="86"/>
      <w:ins w:id="87" w:author="Taillon, Joshua A. (Fed)" w:date="2018-02-14T16:33:00Z">
        <w:r w:rsidRPr="002C132D">
          <w:rPr>
            <w:sz w:val="24"/>
            <w:rPrChange w:id="88" w:author="Taillon, Joshua A. (Fed)" w:date="2018-02-14T16:33:00Z">
              <w:rPr/>
            </w:rPrChange>
          </w:rPr>
          <w:t>Quantification</w:t>
        </w:r>
        <w:commentRangeEnd w:id="86"/>
        <w:r>
          <w:rPr>
            <w:rStyle w:val="CommentReference"/>
            <w:rFonts w:asciiTheme="minorHAnsi" w:eastAsiaTheme="minorHAnsi" w:hAnsiTheme="minorHAnsi" w:cstheme="minorBidi"/>
            <w:color w:val="auto"/>
          </w:rPr>
          <w:commentReference w:id="86"/>
        </w:r>
      </w:ins>
    </w:p>
    <w:p w14:paraId="31D0B6BC" w14:textId="77777777" w:rsidR="00FE494D" w:rsidRPr="00C51280" w:rsidRDefault="00FE494D" w:rsidP="00FE494D">
      <w:pPr>
        <w:pStyle w:val="Heading2"/>
        <w:rPr>
          <w:moveTo w:id="89" w:author="Taillon, Joshua A. (Fed)" w:date="2018-02-14T16:25:00Z"/>
          <w:strike/>
          <w:sz w:val="24"/>
          <w:rPrChange w:id="90" w:author="Taillon, Joshua A. (Fed)" w:date="2018-04-02T16:40:00Z">
            <w:rPr>
              <w:moveTo w:id="91" w:author="Taillon, Joshua A. (Fed)" w:date="2018-02-14T16:25:00Z"/>
              <w:sz w:val="24"/>
            </w:rPr>
          </w:rPrChange>
        </w:rPr>
      </w:pPr>
      <w:moveToRangeStart w:id="92" w:author="Taillon, Joshua A. (Fed)" w:date="2018-02-14T16:25:00Z" w:name="move506388878"/>
      <w:commentRangeStart w:id="93"/>
      <w:moveTo w:id="94" w:author="Taillon, Joshua A. (Fed)" w:date="2018-02-14T16:25:00Z">
        <w:r w:rsidRPr="00C51280">
          <w:rPr>
            <w:strike/>
            <w:sz w:val="24"/>
            <w:rPrChange w:id="95" w:author="Taillon, Joshua A. (Fed)" w:date="2018-04-02T16:40:00Z">
              <w:rPr>
                <w:sz w:val="24"/>
              </w:rPr>
            </w:rPrChange>
          </w:rPr>
          <w:t>Curve</w:t>
        </w:r>
      </w:moveTo>
      <w:commentRangeEnd w:id="93"/>
      <w:r w:rsidRPr="00C51280">
        <w:rPr>
          <w:rStyle w:val="CommentReference"/>
          <w:rFonts w:asciiTheme="minorHAnsi" w:eastAsiaTheme="minorHAnsi" w:hAnsiTheme="minorHAnsi" w:cstheme="minorBidi"/>
          <w:strike/>
          <w:color w:val="auto"/>
          <w:rPrChange w:id="96" w:author="Taillon, Joshua A. (Fed)" w:date="2018-04-02T16:40:00Z">
            <w:rPr>
              <w:rStyle w:val="CommentReference"/>
              <w:rFonts w:asciiTheme="minorHAnsi" w:eastAsiaTheme="minorHAnsi" w:hAnsiTheme="minorHAnsi" w:cstheme="minorBidi"/>
              <w:color w:val="auto"/>
            </w:rPr>
          </w:rPrChange>
        </w:rPr>
        <w:commentReference w:id="93"/>
      </w:r>
      <w:moveTo w:id="97" w:author="Taillon, Joshua A. (Fed)" w:date="2018-02-14T16:25:00Z">
        <w:r w:rsidRPr="00C51280">
          <w:rPr>
            <w:strike/>
            <w:sz w:val="24"/>
            <w:rPrChange w:id="98" w:author="Taillon, Joshua A. (Fed)" w:date="2018-04-02T16:40:00Z">
              <w:rPr>
                <w:sz w:val="24"/>
              </w:rPr>
            </w:rPrChange>
          </w:rPr>
          <w:t xml:space="preserve"> fitting</w:t>
        </w:r>
      </w:moveTo>
    </w:p>
    <w:p w14:paraId="2EFF05DE" w14:textId="77777777" w:rsidR="00FE494D" w:rsidRPr="00C51280" w:rsidRDefault="00FE494D" w:rsidP="00FE494D">
      <w:pPr>
        <w:pStyle w:val="Heading3"/>
        <w:rPr>
          <w:moveTo w:id="99" w:author="Taillon, Joshua A. (Fed)" w:date="2018-02-14T16:25:00Z"/>
          <w:strike/>
          <w:rPrChange w:id="100" w:author="Taillon, Joshua A. (Fed)" w:date="2018-04-02T16:40:00Z">
            <w:rPr>
              <w:moveTo w:id="101" w:author="Taillon, Joshua A. (Fed)" w:date="2018-02-14T16:25:00Z"/>
              <w:sz w:val="22"/>
            </w:rPr>
          </w:rPrChange>
        </w:rPr>
      </w:pPr>
      <w:moveTo w:id="102" w:author="Taillon, Joshua A. (Fed)" w:date="2018-02-14T16:25:00Z">
        <w:r w:rsidRPr="00C51280">
          <w:rPr>
            <w:strike/>
            <w:rPrChange w:id="103" w:author="Taillon, Joshua A. (Fed)" w:date="2018-04-02T16:40:00Z">
              <w:rPr>
                <w:sz w:val="22"/>
              </w:rPr>
            </w:rPrChange>
          </w:rPr>
          <w:t>Peak overlap demo</w:t>
        </w:r>
      </w:moveTo>
    </w:p>
    <w:moveToRangeEnd w:id="92"/>
    <w:p w14:paraId="27454774" w14:textId="5C76C5B8" w:rsidR="00EB5C95" w:rsidRPr="00C51280" w:rsidRDefault="00EB5C95" w:rsidP="00EB5C95">
      <w:pPr>
        <w:pStyle w:val="Heading2"/>
        <w:rPr>
          <w:ins w:id="104" w:author="Taillon, Joshua A. (Fed)" w:date="2018-02-14T16:31:00Z"/>
          <w:sz w:val="24"/>
          <w:highlight w:val="yellow"/>
          <w:rPrChange w:id="105" w:author="Taillon, Joshua A. (Fed)" w:date="2018-04-02T16:40:00Z">
            <w:rPr>
              <w:ins w:id="106" w:author="Taillon, Joshua A. (Fed)" w:date="2018-02-14T16:31:00Z"/>
              <w:sz w:val="24"/>
            </w:rPr>
          </w:rPrChange>
        </w:rPr>
      </w:pPr>
      <w:r w:rsidRPr="00C51280">
        <w:rPr>
          <w:sz w:val="24"/>
          <w:highlight w:val="yellow"/>
          <w:rPrChange w:id="107" w:author="Taillon, Joshua A. (Fed)" w:date="2018-04-02T16:40:00Z">
            <w:rPr>
              <w:sz w:val="24"/>
            </w:rPr>
          </w:rPrChange>
        </w:rPr>
        <w:t xml:space="preserve">Machine learning </w:t>
      </w:r>
    </w:p>
    <w:p w14:paraId="538C1AC1" w14:textId="51E6DE3B" w:rsidR="002C132D" w:rsidRPr="00C51280" w:rsidRDefault="002C132D">
      <w:pPr>
        <w:pStyle w:val="Heading3"/>
        <w:rPr>
          <w:ins w:id="108" w:author="Taillon, Joshua A. (Fed)" w:date="2018-02-14T16:31:00Z"/>
          <w:highlight w:val="yellow"/>
          <w:rPrChange w:id="109" w:author="Taillon, Joshua A. (Fed)" w:date="2018-04-02T16:40:00Z">
            <w:rPr>
              <w:ins w:id="110" w:author="Taillon, Joshua A. (Fed)" w:date="2018-02-14T16:31:00Z"/>
            </w:rPr>
          </w:rPrChange>
        </w:rPr>
        <w:pPrChange w:id="111" w:author="Taillon, Joshua A. (Fed)" w:date="2018-02-14T16:31:00Z">
          <w:pPr>
            <w:pStyle w:val="Heading2"/>
          </w:pPr>
        </w:pPrChange>
      </w:pPr>
      <w:ins w:id="112" w:author="Taillon, Joshua A. (Fed)" w:date="2018-02-14T16:31:00Z">
        <w:r w:rsidRPr="00C51280">
          <w:rPr>
            <w:highlight w:val="yellow"/>
            <w:rPrChange w:id="113" w:author="Taillon, Joshua A. (Fed)" w:date="2018-04-02T16:40:00Z">
              <w:rPr/>
            </w:rPrChange>
          </w:rPr>
          <w:t>PCA denoising</w:t>
        </w:r>
      </w:ins>
    </w:p>
    <w:p w14:paraId="20E850E8" w14:textId="66047AAE" w:rsidR="002C132D" w:rsidRPr="00C51280" w:rsidRDefault="002C132D">
      <w:pPr>
        <w:pStyle w:val="Heading3"/>
        <w:rPr>
          <w:highlight w:val="yellow"/>
          <w:rPrChange w:id="114" w:author="Taillon, Joshua A. (Fed)" w:date="2018-04-02T16:40:00Z">
            <w:rPr/>
          </w:rPrChange>
        </w:rPr>
        <w:pPrChange w:id="115" w:author="Taillon, Joshua A. (Fed)" w:date="2018-02-14T16:31:00Z">
          <w:pPr>
            <w:pStyle w:val="Heading2"/>
          </w:pPr>
        </w:pPrChange>
      </w:pPr>
      <w:ins w:id="116" w:author="Taillon, Joshua A. (Fed)" w:date="2018-02-14T16:31:00Z">
        <w:r w:rsidRPr="00C51280">
          <w:rPr>
            <w:highlight w:val="yellow"/>
            <w:rPrChange w:id="117" w:author="Taillon, Joshua A. (Fed)" w:date="2018-04-02T16:40:00Z">
              <w:rPr/>
            </w:rPrChange>
          </w:rPr>
          <w:t>Unsupervised learning - NMF “phase mapping”</w:t>
        </w:r>
      </w:ins>
    </w:p>
    <w:p w14:paraId="27D2F958" w14:textId="4B09A16E" w:rsidR="00EB5C95" w:rsidRPr="00C51280" w:rsidDel="00FE494D" w:rsidRDefault="00EB5C95" w:rsidP="00EB5C95">
      <w:pPr>
        <w:pStyle w:val="Heading2"/>
        <w:rPr>
          <w:moveFrom w:id="118" w:author="Taillon, Joshua A. (Fed)" w:date="2018-02-14T16:25:00Z"/>
          <w:sz w:val="24"/>
          <w:highlight w:val="yellow"/>
          <w:rPrChange w:id="119" w:author="Taillon, Joshua A. (Fed)" w:date="2018-04-02T16:41:00Z">
            <w:rPr>
              <w:moveFrom w:id="120" w:author="Taillon, Joshua A. (Fed)" w:date="2018-02-14T16:25:00Z"/>
              <w:sz w:val="24"/>
            </w:rPr>
          </w:rPrChange>
        </w:rPr>
      </w:pPr>
      <w:moveFromRangeStart w:id="121" w:author="Taillon, Joshua A. (Fed)" w:date="2018-02-14T16:25:00Z" w:name="move506388878"/>
      <w:moveFrom w:id="122" w:author="Taillon, Joshua A. (Fed)" w:date="2018-02-14T16:25:00Z">
        <w:r w:rsidRPr="00C51280" w:rsidDel="00FE494D">
          <w:rPr>
            <w:sz w:val="24"/>
            <w:highlight w:val="yellow"/>
            <w:rPrChange w:id="123" w:author="Taillon, Joshua A. (Fed)" w:date="2018-04-02T16:41:00Z">
              <w:rPr>
                <w:sz w:val="24"/>
              </w:rPr>
            </w:rPrChange>
          </w:rPr>
          <w:t>Curve fitting</w:t>
        </w:r>
      </w:moveFrom>
    </w:p>
    <w:p w14:paraId="63B47464" w14:textId="77C092E8" w:rsidR="00EB5C95" w:rsidRPr="00C51280" w:rsidDel="00FE494D" w:rsidRDefault="00EB5C95" w:rsidP="00EB5C95">
      <w:pPr>
        <w:pStyle w:val="Heading3"/>
        <w:rPr>
          <w:moveFrom w:id="124" w:author="Taillon, Joshua A. (Fed)" w:date="2018-02-14T16:25:00Z"/>
          <w:sz w:val="22"/>
          <w:highlight w:val="yellow"/>
          <w:rPrChange w:id="125" w:author="Taillon, Joshua A. (Fed)" w:date="2018-04-02T16:41:00Z">
            <w:rPr>
              <w:moveFrom w:id="126" w:author="Taillon, Joshua A. (Fed)" w:date="2018-02-14T16:25:00Z"/>
              <w:sz w:val="22"/>
            </w:rPr>
          </w:rPrChange>
        </w:rPr>
      </w:pPr>
      <w:moveFrom w:id="127" w:author="Taillon, Joshua A. (Fed)" w:date="2018-02-14T16:25:00Z">
        <w:r w:rsidRPr="00C51280" w:rsidDel="00FE494D">
          <w:rPr>
            <w:sz w:val="22"/>
            <w:highlight w:val="yellow"/>
            <w:rPrChange w:id="128" w:author="Taillon, Joshua A. (Fed)" w:date="2018-04-02T16:41:00Z">
              <w:rPr>
                <w:sz w:val="22"/>
              </w:rPr>
            </w:rPrChange>
          </w:rPr>
          <w:t>Peak overlap demo</w:t>
        </w:r>
      </w:moveFrom>
    </w:p>
    <w:moveFromRangeEnd w:id="121"/>
    <w:p w14:paraId="1CE20EDA" w14:textId="77777777" w:rsidR="00EB5C95" w:rsidRPr="00C51280" w:rsidRDefault="00EB5C95" w:rsidP="00EB5C95">
      <w:pPr>
        <w:pStyle w:val="Heading1"/>
        <w:rPr>
          <w:sz w:val="28"/>
          <w:highlight w:val="yellow"/>
          <w:rPrChange w:id="129" w:author="Taillon, Joshua A. (Fed)" w:date="2018-04-02T16:41:00Z">
            <w:rPr>
              <w:sz w:val="28"/>
            </w:rPr>
          </w:rPrChange>
        </w:rPr>
      </w:pPr>
      <w:r w:rsidRPr="00C51280">
        <w:rPr>
          <w:sz w:val="28"/>
          <w:highlight w:val="yellow"/>
          <w:rPrChange w:id="130" w:author="Taillon, Joshua A. (Fed)" w:date="2018-04-02T16:41:00Z">
            <w:rPr>
              <w:sz w:val="28"/>
            </w:rPr>
          </w:rPrChange>
        </w:rPr>
        <w:t>EELS Processing</w:t>
      </w:r>
    </w:p>
    <w:p w14:paraId="2760719A" w14:textId="77777777" w:rsidR="00EB5C95" w:rsidRPr="00C51280" w:rsidRDefault="00EB5C95" w:rsidP="00EB5C95">
      <w:pPr>
        <w:pStyle w:val="Heading2"/>
        <w:rPr>
          <w:sz w:val="24"/>
          <w:highlight w:val="yellow"/>
          <w:rPrChange w:id="131" w:author="Taillon, Joshua A. (Fed)" w:date="2018-04-02T16:41:00Z">
            <w:rPr>
              <w:sz w:val="24"/>
            </w:rPr>
          </w:rPrChange>
        </w:rPr>
      </w:pPr>
      <w:r w:rsidRPr="00C51280">
        <w:rPr>
          <w:sz w:val="24"/>
          <w:highlight w:val="yellow"/>
          <w:rPrChange w:id="132" w:author="Taillon, Joshua A. (Fed)" w:date="2018-04-02T16:41:00Z">
            <w:rPr>
              <w:sz w:val="24"/>
            </w:rPr>
          </w:rPrChange>
        </w:rPr>
        <w:t>Basic processing (background extraction, map extraction, etc.)</w:t>
      </w:r>
    </w:p>
    <w:p w14:paraId="39F2E176" w14:textId="77777777" w:rsidR="00EB5C95" w:rsidRPr="00C51280" w:rsidRDefault="00EB5C95" w:rsidP="00EB5C95">
      <w:pPr>
        <w:pStyle w:val="Heading2"/>
        <w:rPr>
          <w:sz w:val="24"/>
          <w:highlight w:val="yellow"/>
          <w:rPrChange w:id="133" w:author="Taillon, Joshua A. (Fed)" w:date="2018-04-02T16:40:00Z">
            <w:rPr>
              <w:sz w:val="24"/>
            </w:rPr>
          </w:rPrChange>
        </w:rPr>
      </w:pPr>
      <w:r w:rsidRPr="00C51280">
        <w:rPr>
          <w:sz w:val="24"/>
          <w:highlight w:val="yellow"/>
          <w:rPrChange w:id="134" w:author="Taillon, Joshua A. (Fed)" w:date="2018-04-02T16:40:00Z">
            <w:rPr>
              <w:sz w:val="24"/>
            </w:rPr>
          </w:rPrChange>
        </w:rPr>
        <w:t>Curve fitting</w:t>
      </w:r>
    </w:p>
    <w:p w14:paraId="35C02E68" w14:textId="77777777" w:rsidR="00EB5C95" w:rsidRPr="00C51280" w:rsidRDefault="00EB5C95" w:rsidP="00EB5C95">
      <w:pPr>
        <w:pStyle w:val="Heading3"/>
        <w:rPr>
          <w:sz w:val="22"/>
          <w:highlight w:val="yellow"/>
          <w:rPrChange w:id="135" w:author="Taillon, Joshua A. (Fed)" w:date="2018-04-02T16:40:00Z">
            <w:rPr>
              <w:sz w:val="22"/>
            </w:rPr>
          </w:rPrChange>
        </w:rPr>
      </w:pPr>
      <w:r w:rsidRPr="00C51280">
        <w:rPr>
          <w:sz w:val="22"/>
          <w:highlight w:val="yellow"/>
          <w:rPrChange w:id="136" w:author="Taillon, Joshua A. (Fed)" w:date="2018-04-02T16:40:00Z">
            <w:rPr>
              <w:sz w:val="22"/>
            </w:rPr>
          </w:rPrChange>
        </w:rPr>
        <w:t>Fine structure demo</w:t>
      </w:r>
    </w:p>
    <w:p w14:paraId="28C10AA6" w14:textId="02F19AE6" w:rsidR="00EB5C95" w:rsidRPr="00EB5C95" w:rsidRDefault="00EB5C95" w:rsidP="00CE4E1E">
      <w:pPr>
        <w:pStyle w:val="Heading1"/>
        <w:ind w:left="720" w:hanging="720"/>
        <w:rPr>
          <w:sz w:val="28"/>
        </w:rPr>
        <w:pPrChange w:id="137" w:author="Taillon, Joshua A. (Fed)" w:date="2018-04-02T17:02:00Z">
          <w:pPr>
            <w:pStyle w:val="Heading1"/>
          </w:pPr>
        </w:pPrChange>
      </w:pPr>
      <w:del w:id="138" w:author="Taillon, Joshua A. (Fed)" w:date="2018-02-14T16:26:00Z">
        <w:r w:rsidRPr="00EB5C95" w:rsidDel="00FE494D">
          <w:rPr>
            <w:sz w:val="28"/>
          </w:rPr>
          <w:delText>Extensability</w:delText>
        </w:r>
      </w:del>
      <w:ins w:id="139" w:author="Taillon, Joshua A. (Fed)" w:date="2018-02-14T16:26:00Z">
        <w:r w:rsidR="00FE494D" w:rsidRPr="00EB5C95">
          <w:rPr>
            <w:sz w:val="28"/>
          </w:rPr>
          <w:t>Extensibility</w:t>
        </w:r>
      </w:ins>
      <w:bookmarkStart w:id="140" w:name="_GoBack"/>
      <w:bookmarkEnd w:id="140"/>
    </w:p>
    <w:p w14:paraId="10C244FE" w14:textId="77777777" w:rsidR="00EB5C95" w:rsidRPr="00EB5C95" w:rsidRDefault="00EB5C95" w:rsidP="00EB5C95">
      <w:pPr>
        <w:pStyle w:val="Heading2"/>
        <w:rPr>
          <w:sz w:val="24"/>
        </w:rPr>
      </w:pPr>
      <w:r w:rsidRPr="00EB5C95">
        <w:rPr>
          <w:sz w:val="24"/>
        </w:rPr>
        <w:t>4D-STEM</w:t>
      </w:r>
    </w:p>
    <w:p w14:paraId="07DD9114" w14:textId="3A20B9CD" w:rsidR="00EB5C95" w:rsidRDefault="00EB5C95" w:rsidP="00EB5C95">
      <w:pPr>
        <w:pStyle w:val="Heading2"/>
        <w:rPr>
          <w:ins w:id="141" w:author="Taillon, Joshua A. (Fed)" w:date="2018-02-14T16:27:00Z"/>
          <w:sz w:val="24"/>
        </w:rPr>
      </w:pPr>
      <w:r w:rsidRPr="00EB5C95">
        <w:rPr>
          <w:sz w:val="24"/>
        </w:rPr>
        <w:t>Chemical tomography</w:t>
      </w:r>
    </w:p>
    <w:p w14:paraId="1484B22F" w14:textId="6AB22485" w:rsidR="00FE494D" w:rsidRDefault="00FE494D" w:rsidP="00FE494D">
      <w:pPr>
        <w:pStyle w:val="Heading2"/>
        <w:rPr>
          <w:ins w:id="142" w:author="Taillon, Joshua A. (Fed)" w:date="2018-02-14T16:27:00Z"/>
          <w:sz w:val="24"/>
        </w:rPr>
      </w:pPr>
      <w:ins w:id="143" w:author="Taillon, Joshua A. (Fed)" w:date="2018-02-14T16:27:00Z">
        <w:r w:rsidRPr="00FE494D">
          <w:rPr>
            <w:sz w:val="24"/>
            <w:rPrChange w:id="144" w:author="Taillon, Joshua A. (Fed)" w:date="2018-02-14T16:27:00Z">
              <w:rPr/>
            </w:rPrChange>
          </w:rPr>
          <w:t xml:space="preserve">Mixing </w:t>
        </w:r>
        <w:r>
          <w:rPr>
            <w:sz w:val="24"/>
          </w:rPr>
          <w:t>HyperSpy with other processing pipelines</w:t>
        </w:r>
      </w:ins>
    </w:p>
    <w:p w14:paraId="4F2FE466" w14:textId="0429E24B" w:rsidR="00FE494D" w:rsidRPr="00FE494D" w:rsidRDefault="00FE494D">
      <w:pPr>
        <w:pStyle w:val="Heading3"/>
        <w:pPrChange w:id="145" w:author="Taillon, Joshua A. (Fed)" w:date="2018-02-14T16:27:00Z">
          <w:pPr>
            <w:pStyle w:val="Heading2"/>
          </w:pPr>
        </w:pPrChange>
      </w:pPr>
      <w:commentRangeStart w:id="146"/>
      <w:ins w:id="147" w:author="Taillon, Joshua A. (Fed)" w:date="2018-02-14T16:27:00Z">
        <w:r>
          <w:t xml:space="preserve">Example of doing </w:t>
        </w:r>
      </w:ins>
      <w:ins w:id="148" w:author="Taillon, Joshua A. (Fed)" w:date="2018-02-14T16:28:00Z">
        <w:r w:rsidR="00DA2D71">
          <w:t>matrix factorization with AXSIA and importing back into HyperSpy</w:t>
        </w:r>
        <w:commentRangeEnd w:id="146"/>
        <w:r w:rsidR="00DA2D71">
          <w:rPr>
            <w:rStyle w:val="CommentReference"/>
            <w:rFonts w:asciiTheme="minorHAnsi" w:eastAsiaTheme="minorHAnsi" w:hAnsiTheme="minorHAnsi" w:cstheme="minorBidi"/>
            <w:color w:val="auto"/>
          </w:rPr>
          <w:commentReference w:id="146"/>
        </w:r>
      </w:ins>
    </w:p>
    <w:sectPr w:rsidR="00FE494D" w:rsidRPr="00FE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3" w:author="Taillon, Joshua A. (Fed)" w:date="2018-02-14T15:58:00Z" w:initials="JAT">
    <w:p w14:paraId="62979A3E" w14:textId="6D0532E8" w:rsidR="00226250" w:rsidRDefault="00226250">
      <w:pPr>
        <w:pStyle w:val="CommentText"/>
      </w:pPr>
      <w:r>
        <w:rPr>
          <w:rStyle w:val="CommentReference"/>
        </w:rPr>
        <w:annotationRef/>
      </w:r>
      <w:r w:rsidR="00EB2C24">
        <w:rPr>
          <w:noProof/>
        </w:rPr>
        <w:t>If we're pressed for time, I think we could skip Spyder, since I think the notebook is best for most routine data analysis (in terms of reproducability)</w:t>
      </w:r>
    </w:p>
  </w:comment>
  <w:comment w:id="35" w:author="Herzing, Andrew (Fed)" w:date="2018-02-14T10:37:00Z" w:initials="HA(">
    <w:p w14:paraId="1F06EA6D" w14:textId="77777777" w:rsidR="00EB5C95" w:rsidRDefault="00EB5C95">
      <w:pPr>
        <w:pStyle w:val="CommentText"/>
      </w:pPr>
      <w:r>
        <w:rPr>
          <w:rStyle w:val="CommentReference"/>
        </w:rPr>
        <w:annotationRef/>
      </w:r>
      <w:r>
        <w:t>I have barely used this but we should mention it</w:t>
      </w:r>
    </w:p>
  </w:comment>
  <w:comment w:id="36" w:author="Taillon, Joshua A. (Fed)" w:date="2018-02-14T15:57:00Z" w:initials="JAT">
    <w:p w14:paraId="4E77F851" w14:textId="6B7134C6" w:rsidR="00226250" w:rsidRDefault="00226250">
      <w:pPr>
        <w:pStyle w:val="CommentText"/>
      </w:pPr>
      <w:r>
        <w:rPr>
          <w:rStyle w:val="CommentReference"/>
        </w:rPr>
        <w:annotationRef/>
      </w:r>
      <w:r w:rsidR="00EB2C24">
        <w:rPr>
          <w:noProof/>
        </w:rPr>
        <w:t>Agreed, I use it very rarely, but it is pretty useful for quickly visualizing data (like what most people would use DigitalMicrograph for)</w:t>
      </w:r>
    </w:p>
  </w:comment>
  <w:comment w:id="84" w:author="Taillon, Joshua A. (Fed)" w:date="2018-02-14T16:45:00Z" w:initials="JAT">
    <w:p w14:paraId="24EB545D" w14:textId="11D70786" w:rsidR="00EB2C24" w:rsidRDefault="00EB2C24">
      <w:pPr>
        <w:pStyle w:val="CommentText"/>
        <w:rPr>
          <w:noProof/>
        </w:rPr>
      </w:pPr>
      <w:r>
        <w:rPr>
          <w:rStyle w:val="CommentReference"/>
        </w:rPr>
        <w:annotationRef/>
      </w:r>
      <w:r>
        <w:rPr>
          <w:noProof/>
        </w:rPr>
        <w:t>For the sake of time, maybe we do just SEM for EDS? There's not really any practical difference and we're doing EELS as well, which covers TEM</w:t>
      </w:r>
    </w:p>
    <w:p w14:paraId="014863B8" w14:textId="77777777" w:rsidR="00EB2C24" w:rsidRDefault="00EB2C24">
      <w:pPr>
        <w:pStyle w:val="CommentText"/>
      </w:pPr>
    </w:p>
  </w:comment>
  <w:comment w:id="86" w:author="Taillon, Joshua A. (Fed)" w:date="2018-02-14T16:33:00Z" w:initials="JAT">
    <w:p w14:paraId="3BE4EED5" w14:textId="243C63ED" w:rsidR="002C132D" w:rsidRDefault="002C132D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EB2C24">
        <w:rPr>
          <w:noProof/>
        </w:rPr>
        <w:t>I haven't done any of this in HyperSpy, but it's probably a good capability to show (I'd have to practice on some data to make sure I know how to do it)</w:t>
      </w:r>
    </w:p>
    <w:p w14:paraId="3BD25157" w14:textId="77777777" w:rsidR="002C132D" w:rsidRDefault="002C132D">
      <w:pPr>
        <w:pStyle w:val="CommentText"/>
      </w:pPr>
    </w:p>
  </w:comment>
  <w:comment w:id="93" w:author="Taillon, Joshua A. (Fed)" w:date="2018-02-14T16:25:00Z" w:initials="JAT">
    <w:p w14:paraId="38A5840A" w14:textId="77777777" w:rsidR="00FE494D" w:rsidRDefault="00FE494D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EB2C24">
        <w:rPr>
          <w:noProof/>
        </w:rPr>
        <w:t>Since curve fitting is a more "traditional" analysis, I would put it before the ML stuff</w:t>
      </w:r>
    </w:p>
    <w:p w14:paraId="6CB246A9" w14:textId="74E963C5" w:rsidR="00FE494D" w:rsidRDefault="00FE494D">
      <w:pPr>
        <w:pStyle w:val="CommentText"/>
      </w:pPr>
    </w:p>
  </w:comment>
  <w:comment w:id="146" w:author="Taillon, Joshua A. (Fed)" w:date="2018-02-14T16:28:00Z" w:initials="JAT">
    <w:p w14:paraId="0E8B66C7" w14:textId="77777777" w:rsidR="00DA2D71" w:rsidRDefault="00DA2D71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EB2C24">
        <w:rPr>
          <w:noProof/>
        </w:rPr>
        <w:t>This isn't a super interesting example, but shows how you're not "locked-in" because of the open architecture</w:t>
      </w:r>
    </w:p>
    <w:p w14:paraId="1E0D7061" w14:textId="5AE1411A" w:rsidR="00DA2D71" w:rsidRDefault="00DA2D7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979A3E" w15:done="0"/>
  <w15:commentEx w15:paraId="1F06EA6D" w15:done="0"/>
  <w15:commentEx w15:paraId="4E77F851" w15:paraIdParent="1F06EA6D" w15:done="0"/>
  <w15:commentEx w15:paraId="014863B8" w15:done="0"/>
  <w15:commentEx w15:paraId="3BD25157" w15:done="0"/>
  <w15:commentEx w15:paraId="6CB246A9" w15:done="0"/>
  <w15:commentEx w15:paraId="1E0D70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979A3E" w16cid:durableId="1E2EDB38"/>
  <w16cid:commentId w16cid:paraId="1F06EA6D" w16cid:durableId="1E2E8FEC"/>
  <w16cid:commentId w16cid:paraId="4E77F851" w16cid:durableId="1E2EDB00"/>
  <w16cid:commentId w16cid:paraId="014863B8" w16cid:durableId="1E2EE61E"/>
  <w16cid:commentId w16cid:paraId="3BD25157" w16cid:durableId="1E2EE36E"/>
  <w16cid:commentId w16cid:paraId="6CB246A9" w16cid:durableId="1E2EE196"/>
  <w16cid:commentId w16cid:paraId="1E0D7061" w16cid:durableId="1E2EE2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4B4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5B03450B"/>
    <w:multiLevelType w:val="hybridMultilevel"/>
    <w:tmpl w:val="569407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illon, Joshua A. (Fed)">
    <w15:presenceInfo w15:providerId="None" w15:userId="Taillon, Joshua A. (Fed)"/>
  </w15:person>
  <w15:person w15:author="Herzing, Andrew (Fed)">
    <w15:presenceInfo w15:providerId="AD" w15:userId="S-1-5-21-1908027396-2059629336-315576832-307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95"/>
    <w:rsid w:val="00226250"/>
    <w:rsid w:val="002C132D"/>
    <w:rsid w:val="00306D21"/>
    <w:rsid w:val="004252E8"/>
    <w:rsid w:val="00B6400E"/>
    <w:rsid w:val="00C51280"/>
    <w:rsid w:val="00C92469"/>
    <w:rsid w:val="00CE4E1E"/>
    <w:rsid w:val="00D867EE"/>
    <w:rsid w:val="00DA2D71"/>
    <w:rsid w:val="00EB2C24"/>
    <w:rsid w:val="00EB5C95"/>
    <w:rsid w:val="00FC6C5E"/>
    <w:rsid w:val="00FE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E61B"/>
  <w15:chartTrackingRefBased/>
  <w15:docId w15:val="{AFF9A53C-6B37-4D88-ACB6-190393BE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C9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C9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C9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5C9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C9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C9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C9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C9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C9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C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C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C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C9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C9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C9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C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C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EB5C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C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C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C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C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C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C9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06D21"/>
    <w:pPr>
      <w:ind w:left="720"/>
      <w:contextualSpacing/>
    </w:pPr>
  </w:style>
  <w:style w:type="paragraph" w:styleId="Revision">
    <w:name w:val="Revision"/>
    <w:hidden/>
    <w:uiPriority w:val="99"/>
    <w:semiHidden/>
    <w:rsid w:val="0022625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C132D"/>
    <w:pPr>
      <w:keepNext/>
      <w:keepLines/>
      <w:spacing w:after="0" w:line="240" w:lineRule="auto"/>
      <w:contextualSpacing/>
      <w:pPrChange w:id="0" w:author="Taillon, Joshua A. (Fed)" w:date="2018-02-14T16:38:00Z">
        <w:pPr>
          <w:contextualSpacing/>
        </w:pPr>
      </w:pPrChange>
    </w:pPr>
    <w:rPr>
      <w:rFonts w:asciiTheme="majorHAnsi" w:eastAsiaTheme="majorEastAsia" w:hAnsiTheme="majorHAnsi" w:cstheme="majorBidi"/>
      <w:spacing w:val="-10"/>
      <w:kern w:val="28"/>
      <w:sz w:val="56"/>
      <w:szCs w:val="56"/>
      <w:rPrChange w:id="0" w:author="Taillon, Joshua A. (Fed)" w:date="2018-02-14T16:38:00Z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 w:eastAsia="en-US" w:bidi="ar-SA"/>
        </w:rPr>
      </w:rPrChange>
    </w:rPr>
  </w:style>
  <w:style w:type="character" w:customStyle="1" w:styleId="TitleChar">
    <w:name w:val="Title Char"/>
    <w:basedOn w:val="DefaultParagraphFont"/>
    <w:link w:val="Title"/>
    <w:uiPriority w:val="10"/>
    <w:rsid w:val="002C1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3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132D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B6400E"/>
    <w:rPr>
      <w:b/>
      <w:iCs/>
      <w:sz w:val="20"/>
      <w:rPrChange w:id="1" w:author="Taillon, Joshua A. (Fed)" w:date="2018-02-14T16:40:00Z">
        <w:rPr>
          <w:i/>
          <w:iCs/>
        </w:rPr>
      </w:rPrChange>
    </w:rPr>
  </w:style>
  <w:style w:type="character" w:styleId="SubtleEmphasis">
    <w:name w:val="Subtle Emphasis"/>
    <w:basedOn w:val="DefaultParagraphFont"/>
    <w:uiPriority w:val="19"/>
    <w:qFormat/>
    <w:rsid w:val="002C132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D44F1-EDBD-46B0-B0ED-AAB97B980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Herzing, Andrew (Fed)</dc:creator>
  <cp:keywords/>
  <dc:description/>
  <cp:lastModifiedBy>Taillon, Joshua A. (Fed)</cp:lastModifiedBy>
  <cp:revision>5</cp:revision>
  <dcterms:created xsi:type="dcterms:W3CDTF">2018-02-14T21:30:00Z</dcterms:created>
  <dcterms:modified xsi:type="dcterms:W3CDTF">2018-04-02T21:47:00Z</dcterms:modified>
</cp:coreProperties>
</file>